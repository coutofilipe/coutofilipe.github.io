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FC47" w14:textId="2096F4B5" w:rsidR="00990EE8" w:rsidRDefault="00990EE8">
      <w:pPr>
        <w:pStyle w:val="NoSpacing"/>
        <w:rPr>
          <w:lang w:val="en-GB"/>
        </w:rPr>
        <w:pPrChange w:id="0" w:author="Filipe Couto" w:date="2022-06-03T12:41:00Z">
          <w:pPr/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85E4CC" wp14:editId="6558F409">
                <wp:simplePos x="0" y="0"/>
                <wp:positionH relativeFrom="column">
                  <wp:posOffset>-1045845</wp:posOffset>
                </wp:positionH>
                <wp:positionV relativeFrom="paragraph">
                  <wp:posOffset>-1607820</wp:posOffset>
                </wp:positionV>
                <wp:extent cx="7577455" cy="5788025"/>
                <wp:effectExtent l="0" t="0" r="444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5787390"/>
                        </a:xfrm>
                        <a:prstGeom prst="rect">
                          <a:avLst/>
                        </a:prstGeom>
                        <a:solidFill>
                          <a:srgbClr val="FFDA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2A28AF0" id="Rectangle 3" o:spid="_x0000_s1026" style="position:absolute;margin-left:-82.35pt;margin-top:-126.6pt;width:596.65pt;height:45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" fillcolor="#ffda1a" stroked="f" strokeweight="1pt"/>
            </w:pict>
          </mc:Fallback>
        </mc:AlternateContent>
      </w:r>
      <w:r>
        <w:rPr>
          <w:lang w:val="en-GB"/>
        </w:rPr>
        <w:t xml:space="preserve"> Innovative health solutions for thermal spa regions</w:t>
      </w:r>
    </w:p>
    <w:p w14:paraId="68EE09A1" w14:textId="77777777" w:rsidR="00990EE8" w:rsidRDefault="00990EE8" w:rsidP="00990EE8">
      <w:pPr>
        <w:pStyle w:val="Subtitle"/>
      </w:pPr>
      <w:r>
        <w:t>Levantamento de Requisitos para o website</w:t>
      </w:r>
    </w:p>
    <w:p w14:paraId="0EF45D87" w14:textId="3FD19CBF" w:rsidR="00990EE8" w:rsidRDefault="00990EE8" w:rsidP="00990EE8">
      <w:pPr>
        <w:pStyle w:val="Autor"/>
        <w:rPr>
          <w:ins w:id="1" w:author="Filipe Couto" w:date="2022-06-03T12:42:00Z"/>
        </w:rPr>
      </w:pPr>
    </w:p>
    <w:p w14:paraId="67771018" w14:textId="5DB15836" w:rsidR="00D34141" w:rsidRDefault="00D34141" w:rsidP="00990EE8">
      <w:pPr>
        <w:pStyle w:val="Autor"/>
        <w:rPr>
          <w:ins w:id="2" w:author="Filipe Couto" w:date="2022-06-03T12:42:00Z"/>
        </w:rPr>
      </w:pPr>
    </w:p>
    <w:p w14:paraId="7791F43E" w14:textId="3553EC8E" w:rsidR="00D34141" w:rsidRDefault="00D34141" w:rsidP="00990EE8">
      <w:pPr>
        <w:pStyle w:val="Autor"/>
        <w:rPr>
          <w:ins w:id="3" w:author="Filipe Couto" w:date="2022-06-03T12:42:00Z"/>
        </w:rPr>
      </w:pPr>
    </w:p>
    <w:p w14:paraId="6FA6CB24" w14:textId="6CCC0FD3" w:rsidR="00D34141" w:rsidRDefault="00D34141" w:rsidP="00990EE8">
      <w:pPr>
        <w:pStyle w:val="Autor"/>
        <w:rPr>
          <w:ins w:id="4" w:author="Filipe Couto" w:date="2022-06-03T12:42:00Z"/>
        </w:rPr>
      </w:pPr>
    </w:p>
    <w:p w14:paraId="6B87F348" w14:textId="598D0512" w:rsidR="00D34141" w:rsidRDefault="00D34141" w:rsidP="00990EE8">
      <w:pPr>
        <w:pStyle w:val="Autor"/>
        <w:rPr>
          <w:ins w:id="5" w:author="Filipe Couto" w:date="2022-06-03T12:42:00Z"/>
        </w:rPr>
      </w:pPr>
    </w:p>
    <w:p w14:paraId="12085D62" w14:textId="65F323E8" w:rsidR="00D34141" w:rsidRDefault="00D34141" w:rsidP="00990EE8">
      <w:pPr>
        <w:pStyle w:val="Autor"/>
        <w:rPr>
          <w:ins w:id="6" w:author="Filipe Couto" w:date="2022-06-03T12:42:00Z"/>
        </w:rPr>
      </w:pPr>
    </w:p>
    <w:p w14:paraId="3BB57B09" w14:textId="3C3DD67F" w:rsidR="00D34141" w:rsidRDefault="00D34141" w:rsidP="00990EE8">
      <w:pPr>
        <w:pStyle w:val="Autor"/>
        <w:rPr>
          <w:ins w:id="7" w:author="Filipe Couto" w:date="2022-06-03T12:42:00Z"/>
        </w:rPr>
      </w:pPr>
    </w:p>
    <w:p w14:paraId="2B5A91E4" w14:textId="4C9BA3CE" w:rsidR="00D34141" w:rsidRDefault="00D34141" w:rsidP="00990EE8">
      <w:pPr>
        <w:pStyle w:val="Autor"/>
        <w:rPr>
          <w:ins w:id="8" w:author="Filipe Couto" w:date="2022-06-03T12:42:00Z"/>
        </w:rPr>
      </w:pPr>
    </w:p>
    <w:p w14:paraId="09E7F6B9" w14:textId="22F0C55D" w:rsidR="00D34141" w:rsidRDefault="00D34141" w:rsidP="00990EE8">
      <w:pPr>
        <w:pStyle w:val="Autor"/>
        <w:rPr>
          <w:ins w:id="9" w:author="Filipe Couto" w:date="2022-06-03T12:42:00Z"/>
        </w:rPr>
      </w:pPr>
    </w:p>
    <w:p w14:paraId="09D0566F" w14:textId="1890850B" w:rsidR="00D34141" w:rsidRDefault="00D34141" w:rsidP="00990EE8">
      <w:pPr>
        <w:pStyle w:val="Autor"/>
        <w:rPr>
          <w:ins w:id="10" w:author="Filipe Couto" w:date="2022-06-03T12:42:00Z"/>
        </w:rPr>
      </w:pPr>
    </w:p>
    <w:p w14:paraId="7B4CAA9E" w14:textId="77777777" w:rsidR="00D34141" w:rsidRDefault="00D34141" w:rsidP="00990EE8">
      <w:pPr>
        <w:pStyle w:val="Autor"/>
      </w:pPr>
    </w:p>
    <w:p w14:paraId="4FB4B712" w14:textId="77777777" w:rsidR="00990EE8" w:rsidRDefault="00B43516" w:rsidP="00990EE8">
      <w:pPr>
        <w:pStyle w:val="Autor"/>
      </w:pPr>
      <w:sdt>
        <w:sdtPr>
          <w:alias w:val="Autor:"/>
          <w:tag w:val="Autor:"/>
          <w:id w:val="-807626185"/>
          <w:placeholder>
            <w:docPart w:val="6B02F49E76D24180A89B2ACC2FD88847"/>
          </w:placeholder>
          <w:temporary/>
          <w:showingPlcHdr/>
        </w:sdtPr>
        <w:sdtEndPr/>
        <w:sdtContent>
          <w:r w:rsidR="00990EE8">
            <w:t>Autor</w:t>
          </w:r>
        </w:sdtContent>
      </w:sdt>
    </w:p>
    <w:p w14:paraId="62DFFBC3" w14:textId="77777777" w:rsidR="00990EE8" w:rsidRDefault="00990EE8" w:rsidP="00990EE8">
      <w:pPr>
        <w:pStyle w:val="Autor"/>
        <w:rPr>
          <w:b w:val="0"/>
          <w:bCs/>
        </w:rPr>
      </w:pPr>
      <w:r>
        <w:rPr>
          <w:b w:val="0"/>
          <w:bCs/>
        </w:rPr>
        <w:t>Unidade/Departamento da FMUP</w:t>
      </w:r>
    </w:p>
    <w:p w14:paraId="45CA59F5" w14:textId="77777777" w:rsidR="00990EE8" w:rsidRDefault="00990EE8" w:rsidP="00990EE8">
      <w:pPr>
        <w:pStyle w:val="Autor"/>
      </w:pPr>
    </w:p>
    <w:p w14:paraId="7EE9D7FA" w14:textId="77777777" w:rsidR="00990EE8" w:rsidRDefault="00990EE8" w:rsidP="00990EE8">
      <w:pPr>
        <w:pStyle w:val="Autor"/>
      </w:pPr>
    </w:p>
    <w:p w14:paraId="6C0F9910" w14:textId="475B9D6F" w:rsidR="00990EE8" w:rsidRDefault="00990EE8" w:rsidP="00990EE8">
      <w:pPr>
        <w:pStyle w:val="Autor"/>
        <w:rPr>
          <w:b w:val="0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A74246" wp14:editId="4D6C1B2E">
            <wp:simplePos x="0" y="0"/>
            <wp:positionH relativeFrom="column">
              <wp:posOffset>2473325</wp:posOffset>
            </wp:positionH>
            <wp:positionV relativeFrom="paragraph">
              <wp:posOffset>2063115</wp:posOffset>
            </wp:positionV>
            <wp:extent cx="699770" cy="450850"/>
            <wp:effectExtent l="0" t="0" r="508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sz w:val="22"/>
          <w:szCs w:val="22"/>
        </w:rPr>
        <w:t>Data</w:t>
      </w:r>
    </w:p>
    <w:sdt>
      <w:sdtPr>
        <w:rPr>
          <w:rFonts w:asciiTheme="minorHAnsi" w:eastAsiaTheme="minorHAnsi" w:hAnsiTheme="minorHAnsi" w:cstheme="minorBidi"/>
          <w:b w:val="0"/>
          <w:caps/>
          <w:color w:val="auto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/>
      <w:sdtContent>
        <w:p w14:paraId="2D6FF5C5" w14:textId="77777777" w:rsidR="00990EE8" w:rsidRDefault="00990EE8" w:rsidP="00990EE8">
          <w:pPr>
            <w:pStyle w:val="TOCHeading"/>
          </w:pPr>
          <w:r>
            <w:t>Índice</w:t>
          </w:r>
          <w:r>
            <w:rPr>
              <w:b w:val="0"/>
              <w:color w:val="98A7BD" w:themeColor="text2" w:themeTint="80"/>
              <w:lang w:bidi="pt-PT"/>
            </w:rPr>
            <w:br/>
          </w:r>
          <w:r>
            <w:rPr>
              <w:lang w:bidi="pt-PT"/>
            </w:rPr>
            <w:t xml:space="preserve"> </w:t>
          </w:r>
        </w:p>
        <w:p w14:paraId="3B346341" w14:textId="77777777" w:rsidR="00990EE8" w:rsidRDefault="00990EE8" w:rsidP="00990E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caps/>
              <w:noProof/>
              <w:lang w:bidi="pt-PT"/>
            </w:rPr>
            <w:fldChar w:fldCharType="begin"/>
          </w:r>
          <w:r>
            <w:rPr>
              <w:lang w:bidi="pt-PT"/>
            </w:rPr>
            <w:instrText xml:space="preserve"> TOC \o "1-3" \u </w:instrText>
          </w:r>
          <w:r>
            <w:rPr>
              <w:caps/>
              <w:noProof/>
              <w:lang w:bidi="pt-PT"/>
            </w:rPr>
            <w:fldChar w:fldCharType="separate"/>
          </w:r>
          <w:r>
            <w:rPr>
              <w:noProof/>
            </w:rPr>
            <w:t>Levantamento de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3D08289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Resumo/Enunciado do Projeto: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12CBE60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Visão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C904556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Requisitos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3A1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Requisitos 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383BB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617846" w14:textId="77777777" w:rsidR="00990EE8" w:rsidRDefault="00990EE8" w:rsidP="00990EE8">
          <w:pPr>
            <w:pStyle w:val="TOC2"/>
            <w:rPr>
              <w:rFonts w:asciiTheme="minorHAnsi" w:eastAsiaTheme="minorEastAsia" w:hAnsiTheme="minorHAnsi"/>
              <w:bCs w:val="0"/>
              <w:noProof/>
              <w:color w:val="auto"/>
              <w:sz w:val="22"/>
              <w:szCs w:val="22"/>
              <w:lang w:eastAsia="pt-PT"/>
            </w:rPr>
          </w:pPr>
          <w:r>
            <w:rPr>
              <w:noProof/>
            </w:rPr>
            <w:t>Diagrama 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_Toc104991247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4FD903" w14:textId="77777777" w:rsidR="00990EE8" w:rsidRDefault="00990EE8" w:rsidP="00990EE8">
          <w:r>
            <w:rPr>
              <w:rFonts w:asciiTheme="majorHAnsi" w:hAnsiTheme="majorHAnsi"/>
              <w:b/>
              <w:color w:val="44546A" w:themeColor="text2"/>
              <w:sz w:val="28"/>
              <w:lang w:bidi="pt-PT"/>
            </w:rPr>
            <w:fldChar w:fldCharType="end"/>
          </w:r>
        </w:p>
      </w:sdtContent>
    </w:sdt>
    <w:p w14:paraId="15454227" w14:textId="77777777" w:rsidR="00990EE8" w:rsidRDefault="00990EE8" w:rsidP="00990EE8">
      <w:pPr>
        <w:spacing w:after="0"/>
        <w:rPr>
          <w:color w:val="auto"/>
        </w:rPr>
        <w:sectPr w:rsidR="00990EE8">
          <w:pgSz w:w="11906" w:h="16838"/>
          <w:pgMar w:top="2517" w:right="1616" w:bottom="1729" w:left="1616" w:header="720" w:footer="720" w:gutter="0"/>
          <w:pgNumType w:fmt="lowerRoman" w:start="1"/>
          <w:cols w:space="720"/>
        </w:sectPr>
      </w:pPr>
    </w:p>
    <w:p w14:paraId="1D078186" w14:textId="77777777" w:rsidR="00990EE8" w:rsidRDefault="00990EE8" w:rsidP="00990EE8">
      <w:pPr>
        <w:pStyle w:val="Heading1"/>
      </w:pPr>
      <w:bookmarkStart w:id="11" w:name="_Toc104991241"/>
      <w:r>
        <w:lastRenderedPageBreak/>
        <w:t>Levantamento de Requisitos</w:t>
      </w:r>
      <w:bookmarkEnd w:id="11"/>
    </w:p>
    <w:p w14:paraId="4400C3BA" w14:textId="77777777" w:rsidR="00990EE8" w:rsidRDefault="00990EE8" w:rsidP="00990EE8">
      <w:pPr>
        <w:pStyle w:val="Heading2"/>
        <w:rPr>
          <w:rFonts w:eastAsiaTheme="minorHAnsi"/>
        </w:rPr>
      </w:pPr>
      <w:bookmarkStart w:id="12" w:name="_Toc104991242"/>
      <w:r>
        <w:rPr>
          <w:rFonts w:eastAsiaTheme="minorHAnsi"/>
        </w:rPr>
        <w:t>Resumo/Enunciado do Projeto:</w:t>
      </w:r>
      <w:bookmarkEnd w:id="12"/>
    </w:p>
    <w:p w14:paraId="6C618C70" w14:textId="00C4D27F" w:rsidR="00990EE8" w:rsidRDefault="00990EE8" w:rsidP="00990EE8">
      <w:pPr>
        <w:jc w:val="both"/>
      </w:pPr>
      <w:r>
        <w:t>Enfrentar o desafio social do envelhecimento da sociedade e demonstrar que o termalismo poderia ser, através da introdução de curas e soluções de cuidados inovadores, um sector com um enorme potencial para tornar os cuidados de saúde mais eficientes. Um estilo de vida saudável e a prevenção devem ser cada vez mais relevantes, alargando a perspetiva do grupo-alvo para os territórios.</w:t>
      </w:r>
    </w:p>
    <w:p w14:paraId="755584AB" w14:textId="77777777" w:rsidR="00990EE8" w:rsidRDefault="00990EE8" w:rsidP="00990EE8">
      <w:pPr>
        <w:jc w:val="both"/>
      </w:pPr>
    </w:p>
    <w:p w14:paraId="6CCF882F" w14:textId="77777777" w:rsidR="00990EE8" w:rsidRDefault="00990EE8" w:rsidP="00990EE8">
      <w:pPr>
        <w:pStyle w:val="Heading2"/>
        <w:rPr>
          <w:rFonts w:eastAsiaTheme="minorHAnsi"/>
        </w:rPr>
      </w:pPr>
      <w:bookmarkStart w:id="13" w:name="_Toc104991243"/>
      <w:r>
        <w:rPr>
          <w:rFonts w:eastAsiaTheme="minorHAnsi"/>
        </w:rPr>
        <w:t>Visão</w:t>
      </w:r>
      <w:bookmarkEnd w:id="13"/>
    </w:p>
    <w:p w14:paraId="70A85AD9" w14:textId="7A4B4DF9" w:rsidR="00990EE8" w:rsidRDefault="00990EE8" w:rsidP="00990EE8">
      <w:r>
        <w:t>Transcrição do email do Doutor Pedro Augusto:</w:t>
      </w:r>
    </w:p>
    <w:p w14:paraId="05B226B4" w14:textId="77777777" w:rsidR="00990EE8" w:rsidRDefault="00990EE8" w:rsidP="00990EE8">
      <w:pPr>
        <w:pStyle w:val="PlainText"/>
        <w:jc w:val="both"/>
        <w:rPr>
          <w:i/>
          <w:iCs/>
        </w:rPr>
      </w:pPr>
      <w:r>
        <w:rPr>
          <w:i/>
          <w:iCs/>
        </w:rPr>
        <w:t>“A ideia e' ter uma primeira caixa com um menu onde se escolhe um dos concelhos da lista "</w:t>
      </w:r>
      <w:proofErr w:type="spellStart"/>
      <w:r>
        <w:rPr>
          <w:i/>
          <w:iCs/>
        </w:rPr>
        <w:t>Input_Concelhos</w:t>
      </w:r>
      <w:proofErr w:type="spellEnd"/>
      <w:r>
        <w:rPr>
          <w:i/>
          <w:iCs/>
        </w:rPr>
        <w:t xml:space="preserve">", depois outra caixa onde se escolhe, </w:t>
      </w:r>
      <w:proofErr w:type="spellStart"/>
      <w:r>
        <w:rPr>
          <w:i/>
          <w:iCs/>
        </w:rPr>
        <w:t>tambem</w:t>
      </w:r>
      <w:proofErr w:type="spellEnd"/>
      <w:r>
        <w:rPr>
          <w:i/>
          <w:iCs/>
        </w:rPr>
        <w:t xml:space="preserve"> em menu, uma das </w:t>
      </w:r>
      <w:proofErr w:type="spellStart"/>
      <w:r>
        <w:rPr>
          <w:i/>
          <w:iCs/>
        </w:rPr>
        <w:t>indicacoes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terapeuticas</w:t>
      </w:r>
      <w:proofErr w:type="spellEnd"/>
      <w:r>
        <w:rPr>
          <w:i/>
          <w:iCs/>
        </w:rPr>
        <w:t xml:space="preserve"> da lista "</w:t>
      </w:r>
      <w:proofErr w:type="spellStart"/>
      <w:r>
        <w:rPr>
          <w:i/>
          <w:iCs/>
        </w:rPr>
        <w:t>Input_IndTerapeuticas</w:t>
      </w:r>
      <w:proofErr w:type="spellEnd"/>
      <w:r>
        <w:rPr>
          <w:i/>
          <w:iCs/>
        </w:rPr>
        <w:t xml:space="preserve">". </w:t>
      </w:r>
    </w:p>
    <w:p w14:paraId="1E838236" w14:textId="77777777" w:rsidR="00990EE8" w:rsidRDefault="00990EE8" w:rsidP="00990EE8">
      <w:pPr>
        <w:pStyle w:val="PlainText"/>
        <w:jc w:val="both"/>
        <w:rPr>
          <w:i/>
          <w:iCs/>
        </w:rPr>
      </w:pPr>
    </w:p>
    <w:p w14:paraId="36271BA6" w14:textId="77777777" w:rsidR="00990EE8" w:rsidRDefault="00990EE8" w:rsidP="00990EE8">
      <w:pPr>
        <w:pStyle w:val="PlainText"/>
        <w:jc w:val="both"/>
        <w:rPr>
          <w:i/>
          <w:iCs/>
        </w:rPr>
      </w:pPr>
      <w:r>
        <w:rPr>
          <w:i/>
          <w:iCs/>
        </w:rPr>
        <w:t xml:space="preserve">Haveria, depois, duas caixas de output onde se colocaria a terma mais </w:t>
      </w:r>
      <w:proofErr w:type="spellStart"/>
      <w:r>
        <w:rPr>
          <w:i/>
          <w:iCs/>
        </w:rPr>
        <w:t>proxima</w:t>
      </w:r>
      <w:proofErr w:type="spellEnd"/>
      <w:r>
        <w:rPr>
          <w:i/>
          <w:iCs/>
        </w:rPr>
        <w:t xml:space="preserve"> e a segunda mais </w:t>
      </w:r>
      <w:proofErr w:type="spellStart"/>
      <w:r>
        <w:rPr>
          <w:i/>
          <w:iCs/>
        </w:rPr>
        <w:t>proxima</w:t>
      </w:r>
      <w:proofErr w:type="spellEnd"/>
      <w:r>
        <w:rPr>
          <w:i/>
          <w:iCs/>
        </w:rPr>
        <w:t>, com os respetivos tempos (</w:t>
      </w:r>
      <w:proofErr w:type="gramStart"/>
      <w:r>
        <w:rPr>
          <w:i/>
          <w:iCs/>
        </w:rPr>
        <w:t>distancias</w:t>
      </w:r>
      <w:proofErr w:type="gramEnd"/>
      <w:r>
        <w:rPr>
          <w:i/>
          <w:iCs/>
        </w:rPr>
        <w:t xml:space="preserve"> de viagem) de cada uma. Estas caixas </w:t>
      </w:r>
      <w:proofErr w:type="spellStart"/>
      <w:r>
        <w:rPr>
          <w:i/>
          <w:iCs/>
        </w:rPr>
        <w:t>sao</w:t>
      </w:r>
      <w:proofErr w:type="spellEnd"/>
      <w:r>
        <w:rPr>
          <w:i/>
          <w:iCs/>
        </w:rPr>
        <w:t xml:space="preserve"> dadas pelo ficheiro "Matriz_input_output.CSV", em que a rotina pesquisa as duas primeiras colunas (com a </w:t>
      </w:r>
      <w:proofErr w:type="spellStart"/>
      <w:r>
        <w:rPr>
          <w:i/>
          <w:iCs/>
        </w:rPr>
        <w:t>informacao</w:t>
      </w:r>
      <w:proofErr w:type="spellEnd"/>
      <w:r>
        <w:rPr>
          <w:i/>
          <w:iCs/>
        </w:rPr>
        <w:t xml:space="preserve"> dada em input) para preencher as duas caixas de output (de facto, quatro caixas de output, incluindo os tempos de viagem).”</w:t>
      </w:r>
    </w:p>
    <w:p w14:paraId="155C7477" w14:textId="77777777" w:rsidR="00990EE8" w:rsidRDefault="00990EE8" w:rsidP="00990EE8">
      <w:pPr>
        <w:jc w:val="both"/>
      </w:pPr>
    </w:p>
    <w:p w14:paraId="16ECC5CF" w14:textId="77777777" w:rsidR="00990EE8" w:rsidRDefault="00990EE8" w:rsidP="00990EE8">
      <w:pPr>
        <w:jc w:val="both"/>
      </w:pPr>
    </w:p>
    <w:p w14:paraId="146D621B" w14:textId="77777777" w:rsidR="00990EE8" w:rsidRDefault="00990EE8" w:rsidP="00990EE8">
      <w:pPr>
        <w:pStyle w:val="Heading2"/>
        <w:rPr>
          <w:rFonts w:eastAsiaTheme="minorHAnsi"/>
        </w:rPr>
      </w:pPr>
      <w:bookmarkStart w:id="14" w:name="_Toc104991244"/>
      <w:r>
        <w:rPr>
          <w:rFonts w:eastAsiaTheme="minorHAnsi"/>
        </w:rPr>
        <w:t>Requisitos Funcionais</w:t>
      </w:r>
      <w:bookmarkEnd w:id="14"/>
    </w:p>
    <w:p w14:paraId="71F58C5F" w14:textId="77777777" w:rsidR="00F470D7" w:rsidRPr="00F470D7" w:rsidRDefault="00B724AD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15" w:author="Pedro Marques" w:date="2022-06-03T10:40:00Z"/>
          <w:b/>
          <w:bCs/>
          <w:rPrChange w:id="16" w:author="Pedro Marques" w:date="2022-06-03T10:40:00Z">
            <w:rPr>
              <w:ins w:id="17" w:author="Pedro Marques" w:date="2022-06-03T10:40:00Z"/>
            </w:rPr>
          </w:rPrChange>
        </w:rPr>
        <w:pPrChange w:id="18" w:author="Filipe Couto" w:date="2022-06-03T12:43:00Z">
          <w:pPr>
            <w:pStyle w:val="ListParagraph"/>
            <w:numPr>
              <w:ilvl w:val="1"/>
              <w:numId w:val="1"/>
            </w:numPr>
            <w:spacing w:after="160" w:line="256" w:lineRule="auto"/>
            <w:ind w:left="3204" w:hanging="360"/>
          </w:pPr>
        </w:pPrChange>
      </w:pPr>
      <w:ins w:id="19" w:author="Pedro Marques" w:date="2022-06-03T10:37:00Z">
        <w:r w:rsidRPr="00F470D7">
          <w:rPr>
            <w:b/>
            <w:bCs/>
            <w:rPrChange w:id="20" w:author="Pedro Marques" w:date="2022-06-03T10:40:00Z">
              <w:rPr/>
            </w:rPrChange>
          </w:rPr>
          <w:t>Principais</w:t>
        </w:r>
      </w:ins>
    </w:p>
    <w:p w14:paraId="4359595C" w14:textId="2638F401" w:rsidR="00990EE8" w:rsidDel="00B724AD" w:rsidRDefault="00990EE8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del w:id="21" w:author="Pedro Marques" w:date="2022-06-03T10:38:00Z"/>
        </w:rPr>
        <w:pPrChange w:id="22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r>
        <w:t>Utilizador escolhe concelho;</w:t>
      </w:r>
    </w:p>
    <w:p w14:paraId="617C0A4C" w14:textId="77777777" w:rsidR="00F470D7" w:rsidRDefault="00F470D7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23" w:author="Pedro Marques" w:date="2022-06-03T10:40:00Z"/>
        </w:rPr>
        <w:pPrChange w:id="24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</w:p>
    <w:p w14:paraId="4ADCFEB7" w14:textId="4FDCB797" w:rsidR="00B724AD" w:rsidRDefault="00990EE8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25" w:author="Pedro Marques" w:date="2022-06-03T10:39:00Z"/>
        </w:rPr>
        <w:pPrChange w:id="26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r>
        <w:t xml:space="preserve">Utilizador escolhe </w:t>
      </w:r>
      <w:ins w:id="27" w:author="Pedro Marques" w:date="2022-06-03T10:35:00Z">
        <w:r w:rsidR="00B724AD">
          <w:t xml:space="preserve">a </w:t>
        </w:r>
      </w:ins>
      <w:r>
        <w:t>indicação terapêutica;</w:t>
      </w:r>
    </w:p>
    <w:p w14:paraId="0EA99387" w14:textId="76CAF833" w:rsidR="00F9622C" w:rsidDel="00B724AD" w:rsidRDefault="00F9622C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del w:id="28" w:author="Pedro Marques" w:date="2022-06-03T10:37:00Z"/>
        </w:rPr>
        <w:pPrChange w:id="29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ins w:id="30" w:author="Pedro Marques" w:date="2022-06-03T10:32:00Z">
        <w:r>
          <w:t>O sistema deve albergar uma matriz de distâncias</w:t>
        </w:r>
      </w:ins>
      <w:ins w:id="31" w:author="Pedro Marques" w:date="2022-06-03T10:33:00Z">
        <w:r>
          <w:t>/tempo</w:t>
        </w:r>
      </w:ins>
      <w:ins w:id="32" w:author="Pedro Marques" w:date="2022-06-03T10:32:00Z">
        <w:r>
          <w:t xml:space="preserve"> entre </w:t>
        </w:r>
      </w:ins>
      <w:ins w:id="33" w:author="Pedro Marques" w:date="2022-06-03T10:33:00Z">
        <w:r>
          <w:t>cidades e termas</w:t>
        </w:r>
      </w:ins>
      <w:ins w:id="34" w:author="Pedro Marques" w:date="2022-06-03T10:35:00Z">
        <w:r w:rsidR="00B724AD">
          <w:t xml:space="preserve"> e uma </w:t>
        </w:r>
      </w:ins>
      <w:ins w:id="35" w:author="Pedro Marques" w:date="2022-06-03T10:36:00Z">
        <w:r w:rsidR="00B724AD">
          <w:t>matriz terapêutica com representação de termas e áreas terapêuticas que serve.</w:t>
        </w:r>
      </w:ins>
    </w:p>
    <w:p w14:paraId="28251777" w14:textId="77777777" w:rsidR="00F470D7" w:rsidRDefault="00F470D7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36" w:author="Pedro Marques" w:date="2022-06-03T10:39:00Z"/>
        </w:rPr>
        <w:pPrChange w:id="37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</w:p>
    <w:p w14:paraId="26A3F615" w14:textId="4F1D0A68" w:rsidR="00990EE8" w:rsidDel="00B724AD" w:rsidRDefault="00990EE8">
      <w:pPr>
        <w:pStyle w:val="ListParagraph"/>
        <w:numPr>
          <w:ilvl w:val="1"/>
          <w:numId w:val="1"/>
        </w:numPr>
        <w:spacing w:after="160" w:line="256" w:lineRule="auto"/>
        <w:ind w:left="709"/>
        <w:jc w:val="both"/>
        <w:rPr>
          <w:del w:id="38" w:author="Pedro Marques" w:date="2022-06-03T10:33:00Z"/>
        </w:rPr>
        <w:pPrChange w:id="39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r>
        <w:t xml:space="preserve">Sistema devolve a </w:t>
      </w:r>
      <w:ins w:id="40" w:author="Pedro Marques" w:date="2022-06-03T10:33:00Z">
        <w:r w:rsidR="00B724AD">
          <w:t xml:space="preserve">duas </w:t>
        </w:r>
      </w:ins>
      <w:del w:id="41" w:author="Pedro Marques" w:date="2022-06-03T10:33:00Z">
        <w:r w:rsidDel="00B724AD">
          <w:delText xml:space="preserve">primeira </w:delText>
        </w:r>
      </w:del>
      <w:r>
        <w:t>terma</w:t>
      </w:r>
      <w:ins w:id="42" w:author="Pedro Marques" w:date="2022-06-03T10:33:00Z">
        <w:r w:rsidR="00B724AD">
          <w:t>s</w:t>
        </w:r>
      </w:ins>
      <w:r>
        <w:t xml:space="preserve"> mais próxima</w:t>
      </w:r>
      <w:ins w:id="43" w:author="Pedro Marques" w:date="2022-06-03T10:33:00Z">
        <w:r w:rsidR="00B724AD">
          <w:t>s em função da localização do utilizador</w:t>
        </w:r>
      </w:ins>
      <w:r>
        <w:t>;</w:t>
      </w:r>
    </w:p>
    <w:p w14:paraId="7B24523A" w14:textId="7B659B9A" w:rsidR="00990EE8" w:rsidDel="00B724AD" w:rsidRDefault="00990EE8">
      <w:pPr>
        <w:pStyle w:val="ListParagraph"/>
        <w:numPr>
          <w:ilvl w:val="1"/>
          <w:numId w:val="1"/>
        </w:numPr>
        <w:spacing w:after="160" w:line="256" w:lineRule="auto"/>
        <w:ind w:left="709"/>
        <w:jc w:val="both"/>
        <w:rPr>
          <w:del w:id="44" w:author="Pedro Marques" w:date="2022-06-03T10:37:00Z"/>
        </w:rPr>
        <w:pPrChange w:id="45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del w:id="46" w:author="Pedro Marques" w:date="2022-06-03T10:33:00Z">
        <w:r w:rsidDel="00B724AD">
          <w:delText>Sistema devolve a segunda terma mais próxima;</w:delText>
        </w:r>
      </w:del>
    </w:p>
    <w:p w14:paraId="2D567325" w14:textId="77777777" w:rsidR="00B724AD" w:rsidRDefault="00B724AD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47" w:author="Pedro Marques" w:date="2022-06-03T10:37:00Z"/>
        </w:rPr>
        <w:pPrChange w:id="48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</w:p>
    <w:p w14:paraId="3B7369AA" w14:textId="2806F0F3" w:rsidR="00990EE8" w:rsidRDefault="00990EE8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pPrChange w:id="49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r>
        <w:t xml:space="preserve">Sistema </w:t>
      </w:r>
      <w:del w:id="50" w:author="Pedro Marques" w:date="2022-06-03T10:34:00Z">
        <w:r w:rsidDel="00B724AD">
          <w:delText xml:space="preserve">devolve </w:delText>
        </w:r>
      </w:del>
      <w:ins w:id="51" w:author="Pedro Marques" w:date="2022-06-03T10:34:00Z">
        <w:r w:rsidR="00B724AD">
          <w:t xml:space="preserve">mostra </w:t>
        </w:r>
      </w:ins>
      <w:r>
        <w:t xml:space="preserve">a distância de viagem </w:t>
      </w:r>
      <w:del w:id="52" w:author="Pedro Marques" w:date="2022-06-03T10:31:00Z">
        <w:r w:rsidDel="00F9622C">
          <w:delText xml:space="preserve">entre </w:delText>
        </w:r>
      </w:del>
      <w:ins w:id="53" w:author="Pedro Marques" w:date="2022-06-03T10:31:00Z">
        <w:r w:rsidR="00F9622C">
          <w:t>até às</w:t>
        </w:r>
      </w:ins>
      <w:del w:id="54" w:author="Pedro Marques" w:date="2022-06-03T10:31:00Z">
        <w:r w:rsidDel="00F9622C">
          <w:delText>as</w:delText>
        </w:r>
      </w:del>
      <w:r>
        <w:t xml:space="preserve"> duas termas</w:t>
      </w:r>
      <w:ins w:id="55" w:author="Pedro Marques" w:date="2022-06-03T10:34:00Z">
        <w:r w:rsidR="00B724AD">
          <w:t xml:space="preserve"> da cidade de origem</w:t>
        </w:r>
      </w:ins>
      <w:r>
        <w:t>;</w:t>
      </w:r>
    </w:p>
    <w:p w14:paraId="55A97C7E" w14:textId="05915696" w:rsidR="00990EE8" w:rsidRDefault="00990EE8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56" w:author="Pedro Marques" w:date="2022-06-03T10:35:00Z"/>
        </w:rPr>
        <w:pPrChange w:id="57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r>
        <w:t xml:space="preserve">Sistema </w:t>
      </w:r>
      <w:del w:id="58" w:author="Pedro Marques" w:date="2022-06-03T10:34:00Z">
        <w:r w:rsidDel="00B724AD">
          <w:delText xml:space="preserve">devolve </w:delText>
        </w:r>
      </w:del>
      <w:ins w:id="59" w:author="Pedro Marques" w:date="2022-06-03T10:34:00Z">
        <w:r w:rsidR="00B724AD">
          <w:t xml:space="preserve">mostra </w:t>
        </w:r>
      </w:ins>
      <w:r>
        <w:t xml:space="preserve">o tempo de viagem </w:t>
      </w:r>
      <w:ins w:id="60" w:author="Pedro Marques" w:date="2022-06-03T10:32:00Z">
        <w:r w:rsidR="00F9622C">
          <w:t xml:space="preserve">até às </w:t>
        </w:r>
      </w:ins>
      <w:del w:id="61" w:author="Pedro Marques" w:date="2022-06-03T10:32:00Z">
        <w:r w:rsidDel="00F9622C">
          <w:delText xml:space="preserve">entre as </w:delText>
        </w:r>
      </w:del>
      <w:r>
        <w:t>duas terma</w:t>
      </w:r>
      <w:ins w:id="62" w:author="Pedro Marques" w:date="2022-06-03T10:34:00Z">
        <w:r w:rsidR="00B724AD">
          <w:t>s da cidade de origem</w:t>
        </w:r>
      </w:ins>
      <w:del w:id="63" w:author="Pedro Marques" w:date="2022-06-03T10:34:00Z">
        <w:r w:rsidDel="00B724AD">
          <w:delText>s</w:delText>
        </w:r>
      </w:del>
      <w:r>
        <w:t>;</w:t>
      </w:r>
    </w:p>
    <w:p w14:paraId="33B37376" w14:textId="03ECC142" w:rsidR="00B724AD" w:rsidRDefault="00B724AD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64" w:author="Pedro Marques" w:date="2022-06-03T10:36:00Z"/>
        </w:rPr>
        <w:pPrChange w:id="65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ins w:id="66" w:author="Pedro Marques" w:date="2022-06-03T10:35:00Z">
        <w:r>
          <w:t xml:space="preserve">Deve ser representada informação do projeto e do suporte </w:t>
        </w:r>
        <w:del w:id="67" w:author="Filipe Couto" w:date="2022-06-03T12:42:00Z">
          <w:r w:rsidDel="00D34141">
            <w:delText>cientifico</w:delText>
          </w:r>
        </w:del>
      </w:ins>
      <w:ins w:id="68" w:author="Filipe Couto" w:date="2022-06-03T12:42:00Z">
        <w:r w:rsidR="00D34141">
          <w:t>científico</w:t>
        </w:r>
      </w:ins>
      <w:ins w:id="69" w:author="Pedro Marques" w:date="2022-06-03T10:35:00Z">
        <w:r>
          <w:t xml:space="preserve"> do mesmo</w:t>
        </w:r>
      </w:ins>
      <w:ins w:id="70" w:author="Filipe Couto" w:date="2022-06-03T12:45:00Z">
        <w:r w:rsidR="009073D7">
          <w:t>;</w:t>
        </w:r>
      </w:ins>
    </w:p>
    <w:p w14:paraId="6B30E38C" w14:textId="77777777" w:rsidR="00B724AD" w:rsidRPr="00F470D7" w:rsidRDefault="00B724AD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rPr>
          <w:ins w:id="71" w:author="Pedro Marques" w:date="2022-06-03T10:37:00Z"/>
          <w:b/>
          <w:bCs/>
          <w:rPrChange w:id="72" w:author="Pedro Marques" w:date="2022-06-03T10:40:00Z">
            <w:rPr>
              <w:ins w:id="73" w:author="Pedro Marques" w:date="2022-06-03T10:37:00Z"/>
            </w:rPr>
          </w:rPrChange>
        </w:rPr>
        <w:pPrChange w:id="74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ins w:id="75" w:author="Pedro Marques" w:date="2022-06-03T10:37:00Z">
        <w:r w:rsidRPr="00F470D7">
          <w:rPr>
            <w:b/>
            <w:bCs/>
            <w:rPrChange w:id="76" w:author="Pedro Marques" w:date="2022-06-03T10:40:00Z">
              <w:rPr/>
            </w:rPrChange>
          </w:rPr>
          <w:t>Secundários:</w:t>
        </w:r>
      </w:ins>
    </w:p>
    <w:p w14:paraId="7E9CFD93" w14:textId="3C462CC9" w:rsidR="00B724AD" w:rsidRDefault="00B724AD">
      <w:pPr>
        <w:pStyle w:val="ListParagraph"/>
        <w:numPr>
          <w:ilvl w:val="0"/>
          <w:numId w:val="1"/>
        </w:numPr>
        <w:spacing w:after="160" w:line="256" w:lineRule="auto"/>
        <w:ind w:left="709"/>
        <w:jc w:val="both"/>
        <w:pPrChange w:id="77" w:author="Filipe Couto" w:date="2022-06-03T12:43:00Z">
          <w:pPr>
            <w:pStyle w:val="ListParagraph"/>
            <w:numPr>
              <w:numId w:val="1"/>
            </w:numPr>
            <w:spacing w:after="160" w:line="256" w:lineRule="auto"/>
            <w:ind w:left="2484" w:hanging="360"/>
          </w:pPr>
        </w:pPrChange>
      </w:pPr>
      <w:ins w:id="78" w:author="Pedro Marques" w:date="2022-06-03T10:36:00Z">
        <w:r>
          <w:t>Deve existir uma área de administração para alterações às matrizes.</w:t>
        </w:r>
      </w:ins>
    </w:p>
    <w:p w14:paraId="6219D087" w14:textId="77777777" w:rsidR="00990EE8" w:rsidRDefault="00990EE8" w:rsidP="00990EE8"/>
    <w:p w14:paraId="1361B452" w14:textId="77777777" w:rsidR="00990EE8" w:rsidRDefault="00990EE8" w:rsidP="00990EE8">
      <w:pPr>
        <w:pStyle w:val="Heading2"/>
        <w:rPr>
          <w:rFonts w:eastAsiaTheme="minorHAnsi"/>
        </w:rPr>
      </w:pPr>
      <w:bookmarkStart w:id="79" w:name="_Toc104991245"/>
      <w:r>
        <w:rPr>
          <w:rFonts w:eastAsiaTheme="minorHAnsi"/>
        </w:rPr>
        <w:t>Requisitos Não Funcionais</w:t>
      </w:r>
      <w:bookmarkEnd w:id="79"/>
    </w:p>
    <w:p w14:paraId="264F6922" w14:textId="77777777" w:rsidR="00990EE8" w:rsidRDefault="00990EE8" w:rsidP="00990EE8">
      <w:pPr>
        <w:pStyle w:val="ListParagraph"/>
        <w:numPr>
          <w:ilvl w:val="0"/>
          <w:numId w:val="2"/>
        </w:numPr>
        <w:spacing w:after="160" w:line="256" w:lineRule="auto"/>
      </w:pPr>
      <w:r>
        <w:t>Linguagens de programação a adotar: HTML5, CSS, JavaScript;</w:t>
      </w:r>
    </w:p>
    <w:p w14:paraId="4F8111CC" w14:textId="5AFD19DC" w:rsidR="00990EE8" w:rsidRDefault="00990EE8" w:rsidP="00990EE8">
      <w:pPr>
        <w:pStyle w:val="ListParagraph"/>
        <w:numPr>
          <w:ilvl w:val="0"/>
          <w:numId w:val="2"/>
        </w:numPr>
        <w:spacing w:after="160" w:line="256" w:lineRule="auto"/>
      </w:pPr>
      <w:r>
        <w:t>Alojamento UP?</w:t>
      </w:r>
      <w:ins w:id="80" w:author="Pedro Marques" w:date="2022-06-03T10:34:00Z">
        <w:r w:rsidR="00B724AD">
          <w:t xml:space="preserve"> Para já fazer no computador (instalar WAMP</w:t>
        </w:r>
      </w:ins>
      <w:ins w:id="81" w:author="Pedro Marques" w:date="2022-06-03T10:35:00Z">
        <w:r w:rsidR="00B724AD">
          <w:t xml:space="preserve"> </w:t>
        </w:r>
        <w:r w:rsidR="00B724AD" w:rsidRPr="00B724AD">
          <w:t>https://sourceforge.net/projects/wampserver/</w:t>
        </w:r>
        <w:r w:rsidR="00B724AD">
          <w:t>)</w:t>
        </w:r>
      </w:ins>
    </w:p>
    <w:p w14:paraId="25948DC9" w14:textId="77777777" w:rsidR="00990EE8" w:rsidRDefault="00990EE8" w:rsidP="00990EE8">
      <w:pPr>
        <w:pStyle w:val="ListParagraph"/>
        <w:numPr>
          <w:ilvl w:val="0"/>
          <w:numId w:val="2"/>
        </w:numPr>
        <w:spacing w:after="160" w:line="256" w:lineRule="auto"/>
      </w:pPr>
      <w:r>
        <w:t>Tempo de vida do site?</w:t>
      </w:r>
    </w:p>
    <w:p w14:paraId="4F102738" w14:textId="77777777" w:rsidR="00990EE8" w:rsidRDefault="00990EE8" w:rsidP="00990EE8"/>
    <w:p w14:paraId="39BD68F5" w14:textId="77777777" w:rsidR="00990EE8" w:rsidRDefault="00990EE8" w:rsidP="00990EE8">
      <w:pPr>
        <w:pStyle w:val="Heading2"/>
        <w:rPr>
          <w:rFonts w:eastAsiaTheme="minorHAnsi"/>
        </w:rPr>
      </w:pPr>
      <w:bookmarkStart w:id="82" w:name="_Toc104991246"/>
      <w:r>
        <w:rPr>
          <w:rFonts w:eastAsiaTheme="minorHAnsi"/>
        </w:rPr>
        <w:t>Casos de Uso</w:t>
      </w:r>
      <w:bookmarkEnd w:id="82"/>
    </w:p>
    <w:p w14:paraId="32706223" w14:textId="77777777" w:rsidR="00990EE8" w:rsidRDefault="00990EE8" w:rsidP="00990EE8">
      <w:pPr>
        <w:pStyle w:val="ListParagraph"/>
        <w:numPr>
          <w:ilvl w:val="0"/>
          <w:numId w:val="3"/>
        </w:numPr>
        <w:spacing w:after="160" w:line="256" w:lineRule="auto"/>
      </w:pPr>
      <w:r>
        <w:t>Utilizador escolhe concelho;</w:t>
      </w:r>
    </w:p>
    <w:p w14:paraId="1C71981B" w14:textId="77777777" w:rsidR="00990EE8" w:rsidRDefault="00990EE8" w:rsidP="00990EE8">
      <w:pPr>
        <w:pStyle w:val="ListParagraph"/>
        <w:numPr>
          <w:ilvl w:val="0"/>
          <w:numId w:val="3"/>
        </w:numPr>
        <w:spacing w:after="160" w:line="256" w:lineRule="auto"/>
      </w:pPr>
      <w:r>
        <w:t>Utilizador escolhe indicação terapêutica;</w:t>
      </w:r>
    </w:p>
    <w:p w14:paraId="4CE510E9" w14:textId="5095E6A7" w:rsidR="00990EE8" w:rsidRDefault="00990EE8" w:rsidP="00990EE8">
      <w:pPr>
        <w:pStyle w:val="ListParagraph"/>
        <w:numPr>
          <w:ilvl w:val="0"/>
          <w:numId w:val="3"/>
        </w:numPr>
        <w:spacing w:after="160" w:line="256" w:lineRule="auto"/>
        <w:rPr>
          <w:ins w:id="83" w:author="Filipe Couto" w:date="2022-06-03T12:43:00Z"/>
        </w:rPr>
      </w:pPr>
      <w:r>
        <w:t xml:space="preserve">Utilizador recebe informação das termas (com as especificações mencionadas nos </w:t>
      </w:r>
      <w:del w:id="84" w:author="Filipe Couto" w:date="2022-06-03T12:42:00Z">
        <w:r w:rsidDel="00D34141">
          <w:delText>rquisitos</w:delText>
        </w:r>
      </w:del>
      <w:ins w:id="85" w:author="Filipe Couto" w:date="2022-06-03T12:42:00Z">
        <w:r w:rsidR="00D34141">
          <w:t>requisitos</w:t>
        </w:r>
      </w:ins>
      <w:r>
        <w:t>);</w:t>
      </w:r>
    </w:p>
    <w:p w14:paraId="6EF57B6A" w14:textId="4CB2CB91" w:rsidR="009073D7" w:rsidRDefault="009073D7" w:rsidP="00990EE8">
      <w:pPr>
        <w:pStyle w:val="ListParagraph"/>
        <w:numPr>
          <w:ilvl w:val="0"/>
          <w:numId w:val="3"/>
        </w:numPr>
        <w:spacing w:after="160" w:line="256" w:lineRule="auto"/>
      </w:pPr>
      <w:proofErr w:type="spellStart"/>
      <w:ins w:id="86" w:author="Filipe Couto" w:date="2022-06-03T12:46:00Z">
        <w:r>
          <w:t>Admin</w:t>
        </w:r>
        <w:proofErr w:type="spellEnd"/>
        <w:r>
          <w:t xml:space="preserve"> parametriza dados;</w:t>
        </w:r>
      </w:ins>
    </w:p>
    <w:p w14:paraId="0AC690F7" w14:textId="77777777" w:rsidR="00990EE8" w:rsidRDefault="00990EE8" w:rsidP="00990EE8">
      <w:pPr>
        <w:pStyle w:val="ListParagraph"/>
        <w:spacing w:after="160" w:line="256" w:lineRule="auto"/>
        <w:ind w:left="720"/>
      </w:pPr>
    </w:p>
    <w:p w14:paraId="7EB410CB" w14:textId="77777777" w:rsidR="00990EE8" w:rsidRDefault="00990EE8" w:rsidP="00990EE8">
      <w:pPr>
        <w:pStyle w:val="Heading2"/>
        <w:rPr>
          <w:rFonts w:eastAsiaTheme="minorHAnsi"/>
        </w:rPr>
      </w:pPr>
      <w:bookmarkStart w:id="87" w:name="_Toc104991247"/>
      <w:r>
        <w:rPr>
          <w:rFonts w:eastAsiaTheme="minorHAnsi"/>
        </w:rPr>
        <w:lastRenderedPageBreak/>
        <w:t>Diagrama casos de uso</w:t>
      </w:r>
      <w:bookmarkEnd w:id="87"/>
    </w:p>
    <w:p w14:paraId="5CF53D5F" w14:textId="218B4739" w:rsidR="00990EE8" w:rsidRDefault="00990EE8">
      <w:pPr>
        <w:keepNext/>
        <w:pPrChange w:id="88" w:author="Filipe Couto" w:date="2022-06-03T12:42:00Z">
          <w:pPr>
            <w:keepNext/>
            <w:jc w:val="center"/>
          </w:pPr>
        </w:pPrChange>
      </w:pPr>
      <w:del w:id="89" w:author="Filipe Couto" w:date="2022-06-03T12:42:00Z">
        <w:r w:rsidDel="00D34141">
          <w:rPr>
            <w:noProof/>
          </w:rPr>
          <w:drawing>
            <wp:inline distT="0" distB="0" distL="0" distR="0" wp14:anchorId="61A63AF0" wp14:editId="0D49224C">
              <wp:extent cx="3550920" cy="333756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50920" cy="333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90" w:author="Filipe Couto" w:date="2022-06-03T12:42:00Z">
        <w:r w:rsidR="00D34141">
          <w:rPr>
            <w:noProof/>
          </w:rPr>
          <w:drawing>
            <wp:inline distT="0" distB="0" distL="0" distR="0" wp14:anchorId="2BAB4352" wp14:editId="4F20FE89">
              <wp:extent cx="5400040" cy="3387090"/>
              <wp:effectExtent l="0" t="0" r="0" b="381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3387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4048A4" w14:textId="77777777" w:rsidR="00990EE8" w:rsidRDefault="00990EE8" w:rsidP="00990EE8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Figura \* ARABIC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- Diagrama Casos de Uso</w:t>
      </w:r>
    </w:p>
    <w:p w14:paraId="31AEECD9" w14:textId="6D021428" w:rsidR="000F38D1" w:rsidRDefault="000F38D1"/>
    <w:sectPr w:rsidR="000F3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abeçalho CS)">
    <w:altName w:val="Times New Roman"/>
    <w:charset w:val="00"/>
    <w:family w:val="roman"/>
    <w:pitch w:val="default"/>
  </w:font>
  <w:font w:name="Times New Roman (Corpo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931"/>
    <w:multiLevelType w:val="hybridMultilevel"/>
    <w:tmpl w:val="76B8D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7AEC"/>
    <w:multiLevelType w:val="hybridMultilevel"/>
    <w:tmpl w:val="311E93B6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F7F0066"/>
    <w:multiLevelType w:val="hybridMultilevel"/>
    <w:tmpl w:val="C9F08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e Couto">
    <w15:presenceInfo w15:providerId="None" w15:userId="Filipe Couto"/>
  </w15:person>
  <w15:person w15:author="Pedro Marques">
    <w15:presenceInfo w15:providerId="AD" w15:userId="S::up374834@ms.uporto.pt::0c515425-de1d-4b81-b2d1-bff50a462e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DB"/>
    <w:rsid w:val="000F38D1"/>
    <w:rsid w:val="009073D7"/>
    <w:rsid w:val="00990EE8"/>
    <w:rsid w:val="00B43516"/>
    <w:rsid w:val="00B724AD"/>
    <w:rsid w:val="00C06DDB"/>
    <w:rsid w:val="00C22D96"/>
    <w:rsid w:val="00D34141"/>
    <w:rsid w:val="00F470D7"/>
    <w:rsid w:val="00F9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2854"/>
  <w15:chartTrackingRefBased/>
  <w15:docId w15:val="{0BEA90A2-4044-4986-AB6A-4356FA4E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E8"/>
    <w:pPr>
      <w:spacing w:after="200" w:line="312" w:lineRule="auto"/>
    </w:pPr>
    <w:rPr>
      <w:rFonts w:ascii="Calibri" w:hAnsi="Calibri"/>
      <w:color w:val="657C9C" w:themeColor="text2" w:themeTint="BF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EE8"/>
    <w:pPr>
      <w:keepNext/>
      <w:keepLines/>
      <w:spacing w:after="3700" w:line="240" w:lineRule="auto"/>
      <w:contextualSpacing/>
      <w:outlineLvl w:val="0"/>
    </w:pPr>
    <w:rPr>
      <w:rFonts w:eastAsiaTheme="majorEastAsia" w:cs="Times New Roman (Cabeçalho CS)"/>
      <w:b/>
      <w:color w:val="000000" w:themeColor="text1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E8"/>
    <w:pPr>
      <w:keepNext/>
      <w:keepLines/>
      <w:spacing w:before="40" w:after="280" w:line="240" w:lineRule="auto"/>
      <w:contextualSpacing/>
      <w:outlineLvl w:val="1"/>
    </w:pPr>
    <w:rPr>
      <w:rFonts w:eastAsia="Times New Roman" w:cstheme="majorBidi"/>
      <w:b/>
      <w:cap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E8"/>
    <w:rPr>
      <w:rFonts w:ascii="Calibri" w:eastAsiaTheme="majorEastAsia" w:hAnsi="Calibri" w:cs="Times New Roman (Cabeçalho CS)"/>
      <w:b/>
      <w:color w:val="000000" w:themeColor="text1"/>
      <w:sz w:val="9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E8"/>
    <w:rPr>
      <w:rFonts w:ascii="Calibri" w:eastAsia="Times New Roman" w:hAnsi="Calibri" w:cstheme="majorBidi"/>
      <w:b/>
      <w:caps/>
      <w:color w:val="000000" w:themeColor="text1"/>
      <w:sz w:val="28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90EE8"/>
    <w:pPr>
      <w:tabs>
        <w:tab w:val="right" w:leader="dot" w:pos="8630"/>
      </w:tabs>
      <w:spacing w:before="600" w:after="240"/>
    </w:pPr>
    <w:rPr>
      <w:rFonts w:cs="Times New Roman (Corpo CS)"/>
      <w:b/>
      <w:bCs/>
      <w:color w:val="0D0D0D" w:themeColor="text1" w:themeTint="F2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90EE8"/>
    <w:pPr>
      <w:tabs>
        <w:tab w:val="right" w:leader="dot" w:pos="8630"/>
      </w:tabs>
      <w:spacing w:before="120" w:after="0" w:line="240" w:lineRule="auto"/>
    </w:pPr>
    <w:rPr>
      <w:bCs/>
      <w:color w:val="98A7BD" w:themeColor="text2" w:themeTint="8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EE8"/>
    <w:pPr>
      <w:spacing w:line="240" w:lineRule="auto"/>
    </w:pPr>
    <w:rPr>
      <w:i/>
      <w:iCs/>
      <w:sz w:val="22"/>
      <w:szCs w:val="18"/>
    </w:rPr>
  </w:style>
  <w:style w:type="paragraph" w:customStyle="1" w:styleId="Autor">
    <w:name w:val="Autor"/>
    <w:basedOn w:val="Normal"/>
    <w:uiPriority w:val="3"/>
    <w:qFormat/>
    <w:rsid w:val="00990EE8"/>
    <w:pPr>
      <w:spacing w:after="0"/>
    </w:pPr>
    <w:rPr>
      <w:b/>
      <w:color w:val="44546A" w:themeColor="text2"/>
      <w:sz w:val="30"/>
    </w:rPr>
  </w:style>
  <w:style w:type="paragraph" w:styleId="Subtitle">
    <w:name w:val="Subtitle"/>
    <w:basedOn w:val="Normal"/>
    <w:next w:val="Autor"/>
    <w:link w:val="SubtitleChar"/>
    <w:uiPriority w:val="2"/>
    <w:qFormat/>
    <w:rsid w:val="00990EE8"/>
    <w:pPr>
      <w:spacing w:after="160"/>
    </w:pPr>
    <w:rPr>
      <w:rFonts w:eastAsiaTheme="minorEastAsia"/>
      <w:b/>
      <w:color w:val="98A7BD" w:themeColor="text2" w:themeTint="80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990EE8"/>
    <w:rPr>
      <w:rFonts w:ascii="Calibri" w:eastAsiaTheme="minorEastAsia" w:hAnsi="Calibri"/>
      <w:b/>
      <w:color w:val="98A7BD" w:themeColor="text2" w:themeTint="80"/>
      <w:sz w:val="50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0EE8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0EE8"/>
    <w:rPr>
      <w:rFonts w:ascii="Consolas" w:hAnsi="Consolas"/>
      <w:color w:val="657C9C" w:themeColor="text2" w:themeTint="BF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990EE8"/>
    <w:pPr>
      <w:contextualSpacing/>
    </w:pPr>
    <w:rPr>
      <w:i/>
    </w:rPr>
  </w:style>
  <w:style w:type="paragraph" w:styleId="TOCHeading">
    <w:name w:val="TOC Heading"/>
    <w:basedOn w:val="Heading1"/>
    <w:next w:val="Normal"/>
    <w:uiPriority w:val="38"/>
    <w:semiHidden/>
    <w:unhideWhenUsed/>
    <w:qFormat/>
    <w:rsid w:val="00990EE8"/>
    <w:pPr>
      <w:spacing w:after="1320"/>
      <w:outlineLvl w:val="9"/>
    </w:pPr>
  </w:style>
  <w:style w:type="paragraph" w:styleId="Revision">
    <w:name w:val="Revision"/>
    <w:hidden/>
    <w:uiPriority w:val="99"/>
    <w:semiHidden/>
    <w:rsid w:val="00F9622C"/>
    <w:pPr>
      <w:spacing w:after="0" w:line="240" w:lineRule="auto"/>
    </w:pPr>
    <w:rPr>
      <w:rFonts w:ascii="Calibri" w:hAnsi="Calibri"/>
      <w:color w:val="657C9C" w:themeColor="text2" w:themeTint="BF"/>
      <w:sz w:val="24"/>
      <w:szCs w:val="24"/>
      <w:lang w:eastAsia="ja-JP"/>
    </w:rPr>
  </w:style>
  <w:style w:type="paragraph" w:styleId="NoSpacing">
    <w:name w:val="No Spacing"/>
    <w:uiPriority w:val="1"/>
    <w:qFormat/>
    <w:rsid w:val="00D34141"/>
    <w:pPr>
      <w:spacing w:after="0" w:line="240" w:lineRule="auto"/>
    </w:pPr>
    <w:rPr>
      <w:rFonts w:ascii="Calibri" w:hAnsi="Calibri"/>
      <w:color w:val="657C9C" w:themeColor="text2" w:themeTint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02F49E76D24180A89B2ACC2FD88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3F04-7633-4F33-8FF8-6BB83F782E1D}"/>
      </w:docPartPr>
      <w:docPartBody>
        <w:p w:rsidR="00AF54AD" w:rsidRDefault="0064669F" w:rsidP="0064669F">
          <w:pPr>
            <w:pStyle w:val="6B02F49E76D24180A89B2ACC2FD88847"/>
          </w:pPr>
          <w:r>
            <w:rPr>
              <w:lang w:bidi="pt-PT"/>
            </w:rP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abeçalho CS)">
    <w:altName w:val="Times New Roman"/>
    <w:charset w:val="00"/>
    <w:family w:val="roman"/>
    <w:pitch w:val="default"/>
  </w:font>
  <w:font w:name="Times New Roman (Corpo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9F"/>
    <w:rsid w:val="000426AD"/>
    <w:rsid w:val="00265B3A"/>
    <w:rsid w:val="0044266D"/>
    <w:rsid w:val="0064669F"/>
    <w:rsid w:val="00AF54AD"/>
    <w:rsid w:val="00B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2F49E76D24180A89B2ACC2FD88847">
    <w:name w:val="6B02F49E76D24180A89B2ACC2FD88847"/>
    <w:rsid w:val="00646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UPorto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Couto (1050469)</dc:creator>
  <cp:keywords/>
  <dc:description/>
  <cp:lastModifiedBy>Filipe Couto</cp:lastModifiedBy>
  <cp:revision>5</cp:revision>
  <dcterms:created xsi:type="dcterms:W3CDTF">2022-06-03T11:43:00Z</dcterms:created>
  <dcterms:modified xsi:type="dcterms:W3CDTF">2022-06-06T14:22:00Z</dcterms:modified>
</cp:coreProperties>
</file>